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DCBC0" w14:textId="77777777" w:rsidR="00DF5FB8" w:rsidRDefault="00DF5FB8">
      <w:pPr>
        <w:sectPr w:rsidR="00DF5FB8" w:rsidSect="00DF5FB8">
          <w:headerReference w:type="default" r:id="rId6"/>
          <w:footerReference w:type="default" r:id="rId7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  <w:bookmarkStart w:id="0" w:name="_GoBack"/>
      <w:bookmarkEnd w:id="0"/>
    </w:p>
    <w:p w14:paraId="187E83E8" w14:textId="77777777" w:rsidR="00502C41" w:rsidRPr="00502C41" w:rsidRDefault="00502C41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</w:pPr>
      <w:r w:rsidRPr="00502C41"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  <w:t>Classes</w:t>
      </w:r>
      <w:r w:rsidR="0086265C"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  <w:t xml:space="preserve">                                   </w:t>
      </w:r>
    </w:p>
    <w:p w14:paraId="48971833" w14:textId="77777777" w:rsidR="00DF5FB8" w:rsidRPr="00DF5FB8" w:rsidRDefault="00205045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B5D79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2B5D79"/>
          <w:kern w:val="36"/>
          <w:sz w:val="28"/>
          <w:szCs w:val="28"/>
        </w:rPr>
        <w:t xml:space="preserve"> </w:t>
      </w:r>
      <w:r w:rsidR="00DF5FB8" w:rsidRPr="00DF5FB8">
        <w:rPr>
          <w:rFonts w:ascii="Helvetica" w:eastAsia="Times New Roman" w:hAnsi="Helvetica" w:cs="Helvetica"/>
          <w:color w:val="7493AF"/>
          <w:shd w:val="clear" w:color="auto" w:fill="FFFFFF"/>
        </w:rPr>
        <w:t>Reading - Music Appreciation</w:t>
      </w:r>
      <w:r w:rsidR="00DF5FB8" w:rsidRPr="00DF5FB8">
        <w:rPr>
          <w:rFonts w:ascii="Helvetica" w:eastAsia="Times New Roman" w:hAnsi="Helvetica" w:cs="Helvetica"/>
          <w:color w:val="7493AF"/>
        </w:rPr>
        <w:br/>
      </w:r>
      <w:r w:rsidR="00DF5FB8" w:rsidRPr="00DF5FB8">
        <w:rPr>
          <w:rFonts w:ascii="Helvetica" w:eastAsia="Times New Roman" w:hAnsi="Helvetica" w:cs="Helvetica"/>
          <w:color w:val="7493AF"/>
          <w:shd w:val="clear" w:color="auto" w:fill="FFFFFF"/>
        </w:rPr>
        <w:t>Bible Study - Current Events</w:t>
      </w:r>
      <w:r w:rsidR="00DF5FB8" w:rsidRPr="00DF5FB8">
        <w:rPr>
          <w:rFonts w:ascii="Times New Roman" w:eastAsia="Times New Roman" w:hAnsi="Times New Roman" w:cs="Times New Roman"/>
        </w:rPr>
        <w:fldChar w:fldCharType="begin"/>
      </w:r>
      <w:r w:rsidR="00DF5FB8" w:rsidRPr="00DF5FB8">
        <w:rPr>
          <w:rFonts w:ascii="Times New Roman" w:eastAsia="Times New Roman" w:hAnsi="Times New Roman" w:cs="Times New Roman"/>
        </w:rPr>
        <w:instrText xml:space="preserve"> HYPERLINK "file:///\\\\file2\\Coding%20Boot%20Camp\\Cohort%203\\Group%206\\pages\\contact.html" \l "location" </w:instrText>
      </w:r>
      <w:r w:rsidR="00DF5FB8" w:rsidRPr="00DF5FB8">
        <w:rPr>
          <w:rFonts w:ascii="Times New Roman" w:eastAsia="Times New Roman" w:hAnsi="Times New Roman" w:cs="Times New Roman"/>
        </w:rPr>
        <w:fldChar w:fldCharType="separate"/>
      </w:r>
    </w:p>
    <w:p w14:paraId="678829DA" w14:textId="77777777" w:rsidR="00DF5FB8" w:rsidRPr="00DF5FB8" w:rsidRDefault="00205045" w:rsidP="00DF5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B5D79"/>
          <w:sz w:val="24"/>
          <w:szCs w:val="24"/>
          <w:shd w:val="clear" w:color="auto" w:fill="FFFFFF"/>
        </w:rPr>
        <w:t xml:space="preserve">    </w:t>
      </w:r>
      <w:r w:rsidR="00DF5FB8" w:rsidRPr="00DF5FB8">
        <w:rPr>
          <w:rFonts w:ascii="Helvetica" w:eastAsia="Times New Roman" w:hAnsi="Helvetica" w:cs="Helvetica"/>
          <w:b/>
          <w:bCs/>
          <w:color w:val="2B5D79"/>
          <w:sz w:val="24"/>
          <w:szCs w:val="24"/>
          <w:shd w:val="clear" w:color="auto" w:fill="FFFFFF"/>
        </w:rPr>
        <w:t>Computers available onsite</w:t>
      </w:r>
    </w:p>
    <w:p w14:paraId="6DBA7B6A" w14:textId="77777777" w:rsidR="00502C41" w:rsidRDefault="00DF5FB8" w:rsidP="00DF5FB8">
      <w:pPr>
        <w:pStyle w:val="Heading1"/>
        <w:shd w:val="clear" w:color="auto" w:fill="FFFFFF"/>
        <w:jc w:val="center"/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</w:pPr>
      <w:r w:rsidRPr="00DF5F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FB8"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  <w:t>Line dancing classes with Juanita</w:t>
      </w:r>
      <w:r w:rsidRPr="00DF5FB8">
        <w:rPr>
          <w:rFonts w:ascii="Helvetica" w:eastAsia="Times New Roman" w:hAnsi="Helvetica" w:cs="Helvetica"/>
          <w:color w:val="7493AF"/>
          <w:sz w:val="22"/>
          <w:szCs w:val="22"/>
        </w:rPr>
        <w:br/>
      </w:r>
      <w:r w:rsidRPr="00DF5FB8"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  <w:t>Every 2nd &amp; 4th Tuesday</w:t>
      </w:r>
      <w:r w:rsidR="00502C41" w:rsidRPr="00502C41"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  <w:t xml:space="preserve"> </w:t>
      </w:r>
      <w:r w:rsidR="00502C41" w:rsidRPr="00DF5FB8"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  <w:t>of the month</w:t>
      </w:r>
    </w:p>
    <w:p w14:paraId="261D8EF1" w14:textId="77777777" w:rsidR="00502C41" w:rsidRDefault="00502C41" w:rsidP="00B01695">
      <w:pPr>
        <w:spacing w:before="100" w:beforeAutospacing="1" w:after="100" w:afterAutospacing="1" w:line="240" w:lineRule="auto"/>
        <w:jc w:val="center"/>
        <w:rPr>
          <w:noProof/>
        </w:rPr>
      </w:pPr>
      <w:r w:rsidRPr="00502C41">
        <w:rPr>
          <w:rFonts w:ascii="Helvetica" w:eastAsia="Times New Roman" w:hAnsi="Helvetica" w:cs="Helvetica"/>
          <w:color w:val="7493AF"/>
          <w:shd w:val="clear" w:color="auto" w:fill="FFFFFF"/>
        </w:rPr>
        <w:t>See Seniors Getting Down</w:t>
      </w:r>
      <w:r w:rsidR="00B01695" w:rsidRPr="00B01695">
        <w:rPr>
          <w:noProof/>
        </w:rPr>
        <w:t xml:space="preserve"> </w:t>
      </w:r>
      <w:r w:rsidR="00B01695">
        <w:rPr>
          <w:noProof/>
        </w:rPr>
        <w:drawing>
          <wp:inline distT="0" distB="0" distL="0" distR="0" wp14:anchorId="50FD9C81" wp14:editId="7D70442F">
            <wp:extent cx="2438400" cy="1612900"/>
            <wp:effectExtent l="0" t="0" r="0" b="6350"/>
            <wp:docPr id="3" name="Picture 3" descr="\\file2\Coding Boot Camp\Cohort 3\Group 6\images\volunteer-lunch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2\Coding Boot Camp\Cohort 3\Group 6\images\volunteer-lunch-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69B9" w14:textId="77777777" w:rsidR="00B01695" w:rsidRPr="00B01695" w:rsidRDefault="00B01695" w:rsidP="00B01695">
      <w:pPr>
        <w:rPr>
          <w:rFonts w:ascii="Times New Roman" w:eastAsia="Times New Roman" w:hAnsi="Times New Roman" w:cs="Times New Roman"/>
        </w:rPr>
      </w:pPr>
      <w:r w:rsidRPr="00B01695">
        <w:rPr>
          <w:rFonts w:ascii="Helvetica" w:eastAsia="Times New Roman" w:hAnsi="Helvetica" w:cs="Helvetica"/>
          <w:color w:val="7493AF"/>
          <w:shd w:val="clear" w:color="auto" w:fill="FFFFFF"/>
        </w:rPr>
        <w:t>Come early and Join us for lunch</w:t>
      </w:r>
      <w:r>
        <w:rPr>
          <w:rFonts w:ascii="Helvetica" w:eastAsia="Times New Roman" w:hAnsi="Helvetica" w:cs="Helvetica"/>
          <w:color w:val="7493AF"/>
          <w:shd w:val="clear" w:color="auto" w:fill="FFFFFF"/>
        </w:rPr>
        <w:t xml:space="preserve"> </w:t>
      </w:r>
      <w:r w:rsidRPr="00B01695">
        <w:rPr>
          <w:rFonts w:ascii="Helvetica" w:eastAsia="Times New Roman" w:hAnsi="Helvetica" w:cs="Helvetica"/>
          <w:color w:val="7493AF"/>
          <w:shd w:val="clear" w:color="auto" w:fill="FFFFFF"/>
        </w:rPr>
        <w:t>@ 12</w:t>
      </w:r>
    </w:p>
    <w:p w14:paraId="6C41C48F" w14:textId="77777777" w:rsidR="00B01695" w:rsidRDefault="00B01695" w:rsidP="00B0169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B5D79"/>
          <w:sz w:val="27"/>
          <w:szCs w:val="27"/>
        </w:rPr>
      </w:pPr>
      <w:r w:rsidRPr="00DF5FB8">
        <w:rPr>
          <w:rFonts w:ascii="Helvetica" w:eastAsia="Times New Roman" w:hAnsi="Helvetica" w:cs="Helvetica"/>
          <w:b/>
          <w:bCs/>
          <w:color w:val="2B5D79"/>
          <w:sz w:val="27"/>
          <w:szCs w:val="27"/>
        </w:rPr>
        <w:t>Van to the Senior Center</w:t>
      </w:r>
    </w:p>
    <w:p w14:paraId="321E806F" w14:textId="77777777" w:rsidR="00B01695" w:rsidRDefault="00B01695" w:rsidP="00B0169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Helvetica" w:eastAsia="Times New Roman" w:hAnsi="Helvetica" w:cs="Helvetica"/>
          <w:b/>
          <w:bCs/>
          <w:color w:val="7493AF"/>
          <w:sz w:val="20"/>
          <w:szCs w:val="20"/>
        </w:rPr>
      </w:pPr>
      <w:r w:rsidRPr="00DF5FB8">
        <w:rPr>
          <w:rFonts w:ascii="Helvetica" w:eastAsia="Times New Roman" w:hAnsi="Helvetica" w:cs="Helvetica"/>
          <w:b/>
          <w:bCs/>
          <w:color w:val="7493AF"/>
          <w:sz w:val="20"/>
          <w:szCs w:val="20"/>
        </w:rPr>
        <w:t>Must register on-site first; donation requested</w:t>
      </w:r>
    </w:p>
    <w:p w14:paraId="5731FE1C" w14:textId="77777777" w:rsidR="0086265C" w:rsidRPr="00DF5FB8" w:rsidRDefault="0086265C" w:rsidP="0086265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2B5D79"/>
        </w:rPr>
      </w:pPr>
      <w:r w:rsidRPr="00DF5FB8">
        <w:rPr>
          <w:rFonts w:ascii="Helvetica" w:eastAsia="Times New Roman" w:hAnsi="Helvetica" w:cs="Helvetica"/>
          <w:b/>
          <w:bCs/>
          <w:color w:val="2B5D79"/>
        </w:rPr>
        <w:t>Please</w:t>
      </w:r>
      <w:r w:rsidRPr="00DF5FB8">
        <w:rPr>
          <w:rFonts w:ascii="Helvetica" w:eastAsia="Times New Roman" w:hAnsi="Helvetica" w:cs="Helvetica"/>
          <w:b/>
          <w:bCs/>
          <w:color w:val="2B5D79"/>
        </w:rPr>
        <w:t xml:space="preserve"> call</w:t>
      </w:r>
      <w:r w:rsidRPr="00DF5FB8">
        <w:rPr>
          <w:rFonts w:ascii="Helvetica" w:eastAsia="Times New Roman" w:hAnsi="Helvetica" w:cs="Helvetica"/>
          <w:b/>
          <w:bCs/>
          <w:color w:val="2B5D79"/>
        </w:rPr>
        <w:br/>
        <w:t>650.329.5900</w:t>
      </w:r>
    </w:p>
    <w:p w14:paraId="33EE6591" w14:textId="77777777" w:rsidR="0086265C" w:rsidRPr="00DF5FB8" w:rsidRDefault="0086265C" w:rsidP="00B01695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Helvetica" w:eastAsia="Times New Roman" w:hAnsi="Helvetica" w:cs="Helvetica"/>
          <w:b/>
          <w:bCs/>
          <w:color w:val="7493AF"/>
          <w:sz w:val="20"/>
          <w:szCs w:val="20"/>
        </w:rPr>
      </w:pPr>
    </w:p>
    <w:p w14:paraId="5BBB4D02" w14:textId="25468889" w:rsidR="0086265C" w:rsidRPr="0086265C" w:rsidRDefault="0086265C" w:rsidP="0086265C">
      <w:pPr>
        <w:pStyle w:val="Heading1"/>
        <w:shd w:val="clear" w:color="auto" w:fill="FFFFFF"/>
        <w:rPr>
          <w:rFonts w:ascii="Helvetica" w:eastAsia="Times New Roman" w:hAnsi="Helvetica" w:cs="Helvetica"/>
          <w:color w:val="7493AF"/>
          <w:sz w:val="22"/>
          <w:szCs w:val="22"/>
          <w:shd w:val="clear" w:color="auto" w:fill="FFFFFF"/>
        </w:rPr>
        <w:pPrChange w:id="1" w:author="Changes since 0" w:date="2016-03-31T14:43:00Z">
          <w:pPr>
            <w:pStyle w:val="Heading1"/>
            <w:shd w:val="clear" w:color="auto" w:fill="FFFFFF"/>
            <w:jc w:val="center"/>
          </w:pPr>
        </w:pPrChange>
      </w:pPr>
      <w:ins w:id="2" w:author="Changes since 0" w:date="2016-03-31T14:43:00Z">
        <w:r>
          <w:rPr>
            <w:rFonts w:ascii="Helvetica" w:eastAsia="Times New Roman" w:hAnsi="Helvetica" w:cs="Helvetica"/>
            <w:b/>
            <w:bCs/>
            <w:color w:val="2B5D79"/>
            <w:kern w:val="36"/>
            <w:sz w:val="24"/>
            <w:szCs w:val="24"/>
          </w:rPr>
          <w:t xml:space="preserve">             </w:t>
        </w:r>
      </w:ins>
      <w:r w:rsidRPr="00205045"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  <w:t>Meal Services</w:t>
      </w:r>
    </w:p>
    <w:p w14:paraId="3B861DB1" w14:textId="77777777" w:rsidR="00DF5FB8" w:rsidRPr="00DF5FB8" w:rsidRDefault="00DF5FB8" w:rsidP="00E40E22">
      <w:pPr>
        <w:pStyle w:val="Heading1"/>
        <w:shd w:val="clear" w:color="auto" w:fill="FFFFFF"/>
        <w:jc w:val="center"/>
        <w:rPr>
          <w:rFonts w:ascii="Helvetica" w:eastAsia="Times New Roman" w:hAnsi="Helvetica" w:cs="Helvetica"/>
          <w:b/>
          <w:bCs/>
          <w:color w:val="2B5D79"/>
          <w:kern w:val="36"/>
          <w:sz w:val="48"/>
          <w:szCs w:val="48"/>
        </w:rPr>
      </w:pPr>
      <w:r w:rsidRPr="00DF5FB8">
        <w:rPr>
          <w:rFonts w:ascii="Helvetica" w:eastAsia="Times New Roman" w:hAnsi="Helvetica" w:cs="Helvetica"/>
          <w:color w:val="7493AF"/>
          <w:sz w:val="22"/>
          <w:szCs w:val="22"/>
        </w:rPr>
        <w:t>Meal services offered on-site</w:t>
      </w:r>
      <w:r w:rsidRPr="00DF5FB8">
        <w:rPr>
          <w:rFonts w:ascii="Helvetica" w:eastAsia="Times New Roman" w:hAnsi="Helvetica" w:cs="Helvetica"/>
          <w:color w:val="7493AF"/>
          <w:sz w:val="22"/>
          <w:szCs w:val="22"/>
        </w:rPr>
        <w:br/>
        <w:t>M - F</w:t>
      </w:r>
    </w:p>
    <w:p w14:paraId="232DF295" w14:textId="77777777" w:rsidR="00502C41" w:rsidRDefault="00DF5FB8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B5D79"/>
        </w:rPr>
      </w:pPr>
      <w:r w:rsidRPr="00DF5FB8">
        <w:rPr>
          <w:rFonts w:ascii="Helvetica" w:eastAsia="Times New Roman" w:hAnsi="Helvetica" w:cs="Helvetica"/>
          <w:b/>
          <w:bCs/>
          <w:color w:val="2B5D79"/>
        </w:rPr>
        <w:t xml:space="preserve">50 cent continental breakfast </w:t>
      </w:r>
      <w:r w:rsidR="00502C41" w:rsidRPr="00DF5FB8">
        <w:rPr>
          <w:rFonts w:ascii="Helvetica" w:eastAsia="Times New Roman" w:hAnsi="Helvetica" w:cs="Helvetica"/>
          <w:b/>
          <w:bCs/>
          <w:color w:val="2B5D79"/>
        </w:rPr>
        <w:t>9</w:t>
      </w:r>
      <w:r w:rsidR="00502C41" w:rsidRPr="00502C41">
        <w:rPr>
          <w:rFonts w:ascii="Helvetica" w:eastAsia="Times New Roman" w:hAnsi="Helvetica" w:cs="Helvetica"/>
          <w:b/>
          <w:bCs/>
          <w:color w:val="2B5D79"/>
        </w:rPr>
        <w:t xml:space="preserve"> </w:t>
      </w:r>
      <w:r w:rsidR="00502C41" w:rsidRPr="00DF5FB8">
        <w:rPr>
          <w:rFonts w:ascii="Helvetica" w:eastAsia="Times New Roman" w:hAnsi="Helvetica" w:cs="Helvetica"/>
          <w:b/>
          <w:bCs/>
          <w:color w:val="2B5D79"/>
        </w:rPr>
        <w:t>am</w:t>
      </w:r>
      <w:r w:rsidR="005541EE">
        <w:rPr>
          <w:rFonts w:ascii="Helvetica" w:eastAsia="Times New Roman" w:hAnsi="Helvetica" w:cs="Helvetica"/>
          <w:b/>
          <w:bCs/>
          <w:color w:val="2B5D79"/>
        </w:rPr>
        <w:t xml:space="preserve">                </w:t>
      </w:r>
      <w:r w:rsidRPr="00DF5FB8">
        <w:rPr>
          <w:rFonts w:ascii="Helvetica" w:eastAsia="Times New Roman" w:hAnsi="Helvetica" w:cs="Helvetica"/>
          <w:b/>
          <w:bCs/>
          <w:color w:val="2B5D79"/>
        </w:rPr>
        <w:br/>
        <w:t>$3 lunch 11:30-12:30</w:t>
      </w:r>
      <w:r w:rsidRPr="00502C41">
        <w:rPr>
          <w:rFonts w:ascii="Helvetica" w:eastAsia="Times New Roman" w:hAnsi="Helvetica" w:cs="Helvetica"/>
          <w:b/>
          <w:bCs/>
          <w:color w:val="2B5D79"/>
        </w:rPr>
        <w:t> </w:t>
      </w:r>
      <w:r w:rsidRPr="00DF5FB8">
        <w:rPr>
          <w:rFonts w:ascii="Helvetica" w:eastAsia="Times New Roman" w:hAnsi="Helvetica" w:cs="Helvetica"/>
          <w:b/>
          <w:bCs/>
          <w:color w:val="2B5D79"/>
        </w:rPr>
        <w:br/>
        <w:t>$6 under 60</w:t>
      </w:r>
    </w:p>
    <w:p w14:paraId="34C00B75" w14:textId="77777777" w:rsidR="005541EE" w:rsidRDefault="00DF5FB8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color w:val="7493AF"/>
          <w:shd w:val="clear" w:color="auto" w:fill="FFFFFF"/>
        </w:rPr>
      </w:pPr>
      <w:r w:rsidRPr="00DF5FB8">
        <w:rPr>
          <w:rFonts w:ascii="Helvetica" w:eastAsia="Times New Roman" w:hAnsi="Helvetica" w:cs="Helvetica"/>
          <w:color w:val="7493AF"/>
          <w:shd w:val="clear" w:color="auto" w:fill="FFFFFF"/>
        </w:rPr>
        <w:t>Join us on Thursdays for country breakfasts and</w:t>
      </w:r>
      <w:r w:rsidRPr="00DF5FB8">
        <w:rPr>
          <w:rFonts w:ascii="Helvetica" w:eastAsia="Times New Roman" w:hAnsi="Helvetica" w:cs="Helvetica"/>
          <w:color w:val="7493AF"/>
          <w:sz w:val="32"/>
          <w:szCs w:val="32"/>
          <w:shd w:val="clear" w:color="auto" w:fill="FFFFFF"/>
        </w:rPr>
        <w:t xml:space="preserve"> </w:t>
      </w:r>
      <w:r w:rsidRPr="00DF5FB8">
        <w:rPr>
          <w:rFonts w:ascii="Helvetica" w:eastAsia="Times New Roman" w:hAnsi="Helvetica" w:cs="Helvetica"/>
          <w:color w:val="7493AF"/>
          <w:shd w:val="clear" w:color="auto" w:fill="FFFFFF"/>
        </w:rPr>
        <w:t>box lunches</w:t>
      </w:r>
      <w:r w:rsidR="00205045">
        <w:rPr>
          <w:rFonts w:ascii="Helvetica" w:eastAsia="Times New Roman" w:hAnsi="Helvetica" w:cs="Helvetica"/>
          <w:color w:val="7493AF"/>
          <w:shd w:val="clear" w:color="auto" w:fill="FFFFFF"/>
        </w:rPr>
        <w:t xml:space="preserve"> </w:t>
      </w:r>
    </w:p>
    <w:p w14:paraId="46844C5D" w14:textId="77777777" w:rsidR="005541EE" w:rsidRDefault="005541EE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color w:val="7493AF"/>
          <w:shd w:val="clear" w:color="auto" w:fill="FFFFFF"/>
        </w:rPr>
      </w:pPr>
      <w:r>
        <w:rPr>
          <w:noProof/>
        </w:rPr>
        <w:drawing>
          <wp:inline distT="0" distB="0" distL="0" distR="0" wp14:anchorId="53F72690" wp14:editId="3FAE8AB3">
            <wp:extent cx="2438400" cy="1615678"/>
            <wp:effectExtent l="0" t="0" r="0" b="3810"/>
            <wp:docPr id="4" name="Picture 4" descr="\\file2\Coding Boot Camp\Cohort 3\Group 6\images\salads-l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2\Coding Boot Camp\Cohort 3\Group 6\images\salads-lun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045">
        <w:rPr>
          <w:rFonts w:ascii="Helvetica" w:eastAsia="Times New Roman" w:hAnsi="Helvetica" w:cs="Helvetica"/>
          <w:color w:val="7493AF"/>
          <w:shd w:val="clear" w:color="auto" w:fill="FFFFFF"/>
        </w:rPr>
        <w:t xml:space="preserve">        </w:t>
      </w:r>
    </w:p>
    <w:p w14:paraId="5C7262DA" w14:textId="77777777" w:rsidR="00DF5FB8" w:rsidRPr="00502C41" w:rsidRDefault="005541EE" w:rsidP="00502C4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B5D79"/>
        </w:rPr>
      </w:pPr>
      <w:r w:rsidRPr="00205045">
        <w:rPr>
          <w:rFonts w:ascii="Helvetica" w:eastAsia="Times New Roman" w:hAnsi="Helvetica" w:cs="Helvetica"/>
          <w:b/>
          <w:bCs/>
          <w:color w:val="2B5D79"/>
          <w:sz w:val="24"/>
          <w:szCs w:val="24"/>
        </w:rPr>
        <w:t>Please</w:t>
      </w:r>
      <w:r w:rsidR="00DF5FB8" w:rsidRPr="00205045">
        <w:rPr>
          <w:rFonts w:ascii="Helvetica" w:eastAsia="Times New Roman" w:hAnsi="Helvetica" w:cs="Helvetica"/>
          <w:b/>
          <w:bCs/>
          <w:color w:val="2B5D79"/>
          <w:sz w:val="24"/>
          <w:szCs w:val="24"/>
        </w:rPr>
        <w:t xml:space="preserve"> call</w:t>
      </w:r>
      <w:r w:rsidR="00DF5FB8" w:rsidRPr="00205045">
        <w:rPr>
          <w:rFonts w:ascii="Helvetica" w:eastAsia="Times New Roman" w:hAnsi="Helvetica" w:cs="Helvetica"/>
          <w:b/>
          <w:bCs/>
          <w:color w:val="2B5D79"/>
          <w:sz w:val="24"/>
          <w:szCs w:val="24"/>
        </w:rPr>
        <w:br/>
        <w:t>650.688.1824</w:t>
      </w:r>
    </w:p>
    <w:p w14:paraId="2B472195" w14:textId="77777777" w:rsidR="00DF5FB8" w:rsidRPr="00DF5FB8" w:rsidRDefault="00DF5FB8" w:rsidP="00DF5FB8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Helvetica" w:eastAsia="Times New Roman" w:hAnsi="Helvetica" w:cs="Helvetica"/>
          <w:b/>
          <w:bCs/>
          <w:color w:val="7493AF"/>
          <w:sz w:val="20"/>
          <w:szCs w:val="20"/>
        </w:rPr>
      </w:pPr>
      <w:r w:rsidRPr="00DF5FB8">
        <w:rPr>
          <w:rFonts w:ascii="Helvetica" w:eastAsia="Times New Roman" w:hAnsi="Helvetica" w:cs="Helvetica"/>
          <w:b/>
          <w:bCs/>
          <w:color w:val="7493AF"/>
          <w:sz w:val="20"/>
          <w:szCs w:val="20"/>
        </w:rPr>
        <w:t>We welcome any volunteers or donations to the meal services program THANK YOU</w:t>
      </w:r>
    </w:p>
    <w:p w14:paraId="62E0298B" w14:textId="77777777" w:rsidR="00DF5FB8" w:rsidRPr="00DF5FB8" w:rsidRDefault="00DF5FB8" w:rsidP="00DF5F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B5D79"/>
          <w:sz w:val="32"/>
          <w:szCs w:val="32"/>
        </w:rPr>
      </w:pPr>
      <w:r w:rsidRPr="00DF5F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FB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"https://www.facebook.com/epascinc/videos/782634168442145/" </w:instrText>
      </w:r>
      <w:r w:rsidRPr="00DF5F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A6A039" w14:textId="77777777" w:rsidR="00DF5FB8" w:rsidRPr="00DF5FB8" w:rsidRDefault="00DF5FB8" w:rsidP="00DF5FB8">
      <w:pPr>
        <w:rPr>
          <w:rFonts w:ascii="Times New Roman" w:eastAsia="Times New Roman" w:hAnsi="Times New Roman" w:cs="Times New Roman"/>
          <w:sz w:val="24"/>
          <w:szCs w:val="24"/>
        </w:rPr>
      </w:pPr>
      <w:r w:rsidRPr="00DF5F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5D85AC" w14:textId="77777777" w:rsidR="005541EE" w:rsidRPr="005541EE" w:rsidRDefault="005541EE" w:rsidP="005541E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</w:pPr>
      <w:r w:rsidRPr="005541EE">
        <w:rPr>
          <w:rFonts w:ascii="Helvetica" w:eastAsia="Times New Roman" w:hAnsi="Helvetica" w:cs="Helvetica"/>
          <w:b/>
          <w:bCs/>
          <w:color w:val="2B5D79"/>
          <w:kern w:val="36"/>
          <w:sz w:val="24"/>
          <w:szCs w:val="24"/>
        </w:rPr>
        <w:t>Community Services</w:t>
      </w:r>
    </w:p>
    <w:p w14:paraId="31DDDE98" w14:textId="77777777" w:rsidR="003A27B1" w:rsidRDefault="005541EE" w:rsidP="005541EE">
      <w:pPr>
        <w:jc w:val="center"/>
        <w:rPr>
          <w:rFonts w:ascii="Helvetica" w:hAnsi="Helvetica" w:cs="Helvetica"/>
          <w:color w:val="7493AF"/>
          <w:shd w:val="clear" w:color="auto" w:fill="FFFFFF"/>
        </w:rPr>
      </w:pPr>
      <w:r w:rsidRPr="005541EE">
        <w:rPr>
          <w:rFonts w:ascii="Helvetica" w:hAnsi="Helvetica" w:cs="Helvetica"/>
          <w:color w:val="7493AF"/>
          <w:shd w:val="clear" w:color="auto" w:fill="FFFFFF"/>
        </w:rPr>
        <w:t>We're happy to provide information on</w:t>
      </w:r>
    </w:p>
    <w:p w14:paraId="27B12F28" w14:textId="77777777" w:rsidR="005541EE" w:rsidRDefault="005541EE" w:rsidP="005541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B5D79"/>
        </w:rPr>
      </w:pPr>
      <w:r w:rsidRPr="005541EE">
        <w:rPr>
          <w:rFonts w:ascii="Helvetica" w:eastAsia="Times New Roman" w:hAnsi="Helvetica" w:cs="Helvetica"/>
          <w:b/>
          <w:bCs/>
          <w:color w:val="2B5D79"/>
        </w:rPr>
        <w:t>Housing</w:t>
      </w:r>
      <w:r w:rsidRPr="005541EE">
        <w:rPr>
          <w:rFonts w:ascii="Helvetica" w:eastAsia="Times New Roman" w:hAnsi="Helvetica" w:cs="Helvetica"/>
          <w:b/>
          <w:bCs/>
          <w:color w:val="2B5D79"/>
        </w:rPr>
        <w:t>, employment, household help, recreation, financial assistance, health services and in-home help</w:t>
      </w:r>
    </w:p>
    <w:p w14:paraId="536AE560" w14:textId="77777777" w:rsidR="00E0603D" w:rsidRDefault="00E0603D" w:rsidP="005541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B5D79"/>
        </w:rPr>
      </w:pPr>
    </w:p>
    <w:p w14:paraId="46EE7788" w14:textId="77777777" w:rsidR="00E0603D" w:rsidRPr="005541EE" w:rsidRDefault="00E0603D" w:rsidP="005541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B5D79"/>
          <w:sz w:val="27"/>
          <w:szCs w:val="27"/>
        </w:rPr>
      </w:pPr>
      <w:r>
        <w:rPr>
          <w:noProof/>
        </w:rPr>
        <w:drawing>
          <wp:inline distT="0" distB="0" distL="0" distR="0" wp14:anchorId="786E8156" wp14:editId="6DA08D43">
            <wp:extent cx="2438400" cy="1804988"/>
            <wp:effectExtent l="0" t="0" r="0" b="5080"/>
            <wp:docPr id="5" name="Picture 5" descr="\\file2\Coding Boot Camp\Cohort 3\Group 6\images\volunteer-lun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2\Coding Boot Camp\Cohort 3\Group 6\images\volunteer-lunch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0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A87E" w14:textId="77777777" w:rsidR="00D9064D" w:rsidRPr="00D9064D" w:rsidRDefault="00D9064D" w:rsidP="00D9064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ins w:id="3" w:author="Changes since 0" w:date="2016-03-31T14:43:00Z"/>
          <w:rFonts w:ascii="Helvetica" w:eastAsia="Times New Roman" w:hAnsi="Helvetica" w:cs="Helvetica"/>
          <w:b/>
          <w:bCs/>
          <w:color w:val="2B5D79"/>
          <w:sz w:val="36"/>
          <w:szCs w:val="36"/>
        </w:rPr>
      </w:pPr>
      <w:r w:rsidRPr="00D9064D">
        <w:rPr>
          <w:rFonts w:ascii="Helvetica" w:eastAsia="Times New Roman" w:hAnsi="Helvetica" w:cs="Helvetica"/>
          <w:b/>
          <w:bCs/>
          <w:color w:val="2B5D79"/>
          <w:sz w:val="24"/>
          <w:szCs w:val="24"/>
        </w:rPr>
        <w:t>Health education and screenings are also provided at the East Palo Alto Senior Center</w:t>
      </w:r>
    </w:p>
    <w:p w14:paraId="347CB082" w14:textId="77777777" w:rsidR="00D9064D" w:rsidRPr="00D9064D" w:rsidRDefault="00D9064D" w:rsidP="00D9064D">
      <w:pPr>
        <w:spacing w:after="0" w:line="240" w:lineRule="auto"/>
        <w:rPr>
          <w:ins w:id="4" w:author="Changes since 0" w:date="2016-03-31T14:43:00Z"/>
          <w:rFonts w:ascii="Times New Roman" w:eastAsia="Times New Roman" w:hAnsi="Times New Roman" w:cs="Times New Roman"/>
          <w:b/>
          <w:bCs/>
          <w:color w:val="2B5D79"/>
          <w:sz w:val="32"/>
          <w:szCs w:val="32"/>
          <w:shd w:val="clear" w:color="auto" w:fill="FFFFFF"/>
        </w:rPr>
      </w:pPr>
      <w:r w:rsidRPr="00D906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064D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"file:///\\\\file2\\Coding%20Boot%20Camp\\Cohort%203\\Group%206\\pages\\contact.html" </w:instrText>
      </w:r>
      <w:r w:rsidRPr="00D906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6C6636" w14:textId="2E8C30B0" w:rsidR="005541EE" w:rsidRPr="005541EE" w:rsidRDefault="00D9064D" w:rsidP="00B24AC1">
      <w:pPr>
        <w:pBdr>
          <w:top w:val="single" w:sz="18" w:space="5" w:color="7493AF"/>
          <w:left w:val="single" w:sz="18" w:space="0" w:color="7493AF"/>
          <w:bottom w:val="single" w:sz="18" w:space="4" w:color="7493AF"/>
          <w:right w:val="single" w:sz="18" w:space="0" w:color="7493AF"/>
        </w:pBdr>
        <w:shd w:val="clear" w:color="auto" w:fill="2B5D79"/>
        <w:spacing w:before="100" w:beforeAutospacing="1" w:after="100" w:afterAutospacing="1" w:line="240" w:lineRule="auto"/>
        <w:rPr>
          <w:rPrChange w:id="5" w:author="Changes since 0" w:date="2016-03-31T14:43:00Z">
            <w:rPr>
              <w:rFonts w:ascii="Helvetica" w:eastAsia="Times New Roman" w:hAnsi="Helvetica" w:cs="Helvetica"/>
              <w:b/>
              <w:bCs/>
              <w:color w:val="2B5D79"/>
              <w:sz w:val="36"/>
              <w:szCs w:val="36"/>
            </w:rPr>
          </w:rPrChange>
        </w:rPr>
        <w:pPrChange w:id="6" w:author="Changes since 0" w:date="2016-03-31T14:43:00Z">
          <w:pPr>
            <w:shd w:val="clear" w:color="auto" w:fill="FFFFFF"/>
            <w:spacing w:before="100" w:beforeAutospacing="1" w:after="100" w:afterAutospacing="1" w:line="240" w:lineRule="auto"/>
            <w:jc w:val="center"/>
            <w:outlineLvl w:val="1"/>
          </w:pPr>
        </w:pPrChange>
      </w:pPr>
      <w:ins w:id="7" w:author="Changes since 0" w:date="2016-03-31T14:43:00Z">
        <w:r w:rsidRPr="00D9064D">
          <w:rPr>
            <w:rFonts w:ascii="Helvetica" w:eastAsia="Times New Roman" w:hAnsi="Helvetica" w:cs="Helvetica"/>
            <w:b/>
            <w:bCs/>
            <w:color w:val="FFFFFF"/>
            <w:sz w:val="41"/>
            <w:szCs w:val="41"/>
            <w:shd w:val="clear" w:color="auto" w:fill="FFFFFF"/>
          </w:rPr>
          <w:t>oe in and see us!</w:t>
        </w:r>
      </w:ins>
      <w:r w:rsidRPr="00D906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5541EE" w:rsidRPr="005541EE" w:rsidSect="00DF5FB8">
      <w:type w:val="continuous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2A51D" w14:textId="77777777" w:rsidR="002E6AE2" w:rsidRDefault="002E6AE2" w:rsidP="00E40E22">
      <w:pPr>
        <w:spacing w:after="0" w:line="240" w:lineRule="auto"/>
      </w:pPr>
      <w:r>
        <w:separator/>
      </w:r>
    </w:p>
  </w:endnote>
  <w:endnote w:type="continuationSeparator" w:id="0">
    <w:p w14:paraId="66A8EFA0" w14:textId="77777777" w:rsidR="002E6AE2" w:rsidRDefault="002E6AE2" w:rsidP="00E40E22">
      <w:pPr>
        <w:spacing w:after="0" w:line="240" w:lineRule="auto"/>
      </w:pPr>
      <w:r>
        <w:continuationSeparator/>
      </w:r>
    </w:p>
  </w:endnote>
  <w:endnote w:type="continuationNotice" w:id="1">
    <w:p w14:paraId="231AEBB6" w14:textId="77777777" w:rsidR="002E6AE2" w:rsidRDefault="002E6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68213" w14:textId="77777777" w:rsidR="002E6AE2" w:rsidRDefault="002E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65780" w14:textId="77777777" w:rsidR="002E6AE2" w:rsidRDefault="002E6AE2" w:rsidP="00E40E22">
      <w:pPr>
        <w:spacing w:after="0" w:line="240" w:lineRule="auto"/>
      </w:pPr>
      <w:r>
        <w:separator/>
      </w:r>
    </w:p>
  </w:footnote>
  <w:footnote w:type="continuationSeparator" w:id="0">
    <w:p w14:paraId="6D113AA0" w14:textId="77777777" w:rsidR="002E6AE2" w:rsidRDefault="002E6AE2" w:rsidP="00E40E22">
      <w:pPr>
        <w:spacing w:after="0" w:line="240" w:lineRule="auto"/>
      </w:pPr>
      <w:r>
        <w:continuationSeparator/>
      </w:r>
    </w:p>
  </w:footnote>
  <w:footnote w:type="continuationNotice" w:id="1">
    <w:p w14:paraId="57BBE045" w14:textId="77777777" w:rsidR="002E6AE2" w:rsidRDefault="002E6A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A85FB" w14:textId="77777777" w:rsidR="002E6AE2" w:rsidRDefault="002E6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B8"/>
    <w:rsid w:val="00205045"/>
    <w:rsid w:val="002E6AE2"/>
    <w:rsid w:val="003A27B1"/>
    <w:rsid w:val="00502C41"/>
    <w:rsid w:val="005541EE"/>
    <w:rsid w:val="0086265C"/>
    <w:rsid w:val="00910FB2"/>
    <w:rsid w:val="00B01695"/>
    <w:rsid w:val="00B24AC1"/>
    <w:rsid w:val="00C574FB"/>
    <w:rsid w:val="00CD485D"/>
    <w:rsid w:val="00D9064D"/>
    <w:rsid w:val="00DF5FB8"/>
    <w:rsid w:val="00E0603D"/>
    <w:rsid w:val="00E4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E65EC-8793-4461-8C6F-2E880555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22"/>
  </w:style>
  <w:style w:type="paragraph" w:styleId="Footer">
    <w:name w:val="footer"/>
    <w:basedOn w:val="Normal"/>
    <w:link w:val="FooterChar"/>
    <w:uiPriority w:val="99"/>
    <w:unhideWhenUsed/>
    <w:rsid w:val="00E4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22"/>
  </w:style>
  <w:style w:type="paragraph" w:styleId="Revision">
    <w:name w:val="Revision"/>
    <w:hidden/>
    <w:uiPriority w:val="99"/>
    <w:semiHidden/>
    <w:rsid w:val="002E6A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1</cp:revision>
  <cp:lastPrinted>2016-03-31T21:32:00Z</cp:lastPrinted>
  <dcterms:created xsi:type="dcterms:W3CDTF">2016-03-31T20:24:00Z</dcterms:created>
  <dcterms:modified xsi:type="dcterms:W3CDTF">2016-03-31T21:57:00Z</dcterms:modified>
</cp:coreProperties>
</file>